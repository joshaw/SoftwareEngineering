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A5238" w14:textId="0B864776" w:rsidR="00D1613B" w:rsidRDefault="00181673" w:rsidP="00181673">
      <w:pPr>
        <w:widowControl w:val="0"/>
      </w:pPr>
      <w:bookmarkStart w:id="0" w:name="_GoBack"/>
      <w:r w:rsidRPr="00EE627C">
        <w:rPr>
          <w:b/>
          <w:highlight w:val="yellow"/>
        </w:rPr>
        <w:t>Travpedia</w:t>
      </w:r>
      <w:bookmarkEnd w:id="0"/>
      <w:r w:rsidRPr="00EE627C">
        <w:t xml:space="preserve"> is an online </w:t>
      </w:r>
      <w:r w:rsidRPr="00EE627C">
        <w:rPr>
          <w:b/>
          <w:highlight w:val="yellow"/>
        </w:rPr>
        <w:t>travel</w:t>
      </w:r>
      <w:r w:rsidRPr="00EE627C">
        <w:t xml:space="preserve"> and </w:t>
      </w:r>
      <w:r w:rsidR="00CC0E63" w:rsidRPr="00CC0E63">
        <w:rPr>
          <w:rFonts w:eastAsia="Times New Roman"/>
          <w:sz w:val="23"/>
          <w:szCs w:val="23"/>
          <w:highlight w:val="yellow"/>
        </w:rPr>
        <w:t>accommodation</w:t>
      </w:r>
      <w:r w:rsidRPr="00EE627C">
        <w:t xml:space="preserve"> booking </w:t>
      </w:r>
      <w:r w:rsidRPr="00EE627C">
        <w:rPr>
          <w:b/>
          <w:highlight w:val="yellow"/>
        </w:rPr>
        <w:t>system</w:t>
      </w:r>
      <w:r w:rsidRPr="00EE627C">
        <w:t xml:space="preserve">. </w:t>
      </w:r>
    </w:p>
    <w:p w14:paraId="13C10F27" w14:textId="77777777" w:rsidR="00D1613B" w:rsidRDefault="00D1613B" w:rsidP="00181673">
      <w:pPr>
        <w:widowControl w:val="0"/>
        <w:rPr>
          <w:i/>
        </w:rPr>
      </w:pPr>
    </w:p>
    <w:p w14:paraId="706F18B7" w14:textId="1A3B8EF5" w:rsidR="00D1613B" w:rsidRDefault="00181673" w:rsidP="00181673">
      <w:pPr>
        <w:widowControl w:val="0"/>
      </w:pPr>
      <w:r w:rsidRPr="00EE627C">
        <w:rPr>
          <w:i/>
        </w:rPr>
        <w:t xml:space="preserve">Travel and accommodation companies are able to subscribe to Travpedia for a monthly subscription cost of £200 plus an initial £50 </w:t>
      </w:r>
      <w:r w:rsidRPr="00CC0E63">
        <w:rPr>
          <w:i/>
        </w:rPr>
        <w:t xml:space="preserve">joining fee. This </w:t>
      </w:r>
      <w:r w:rsidRPr="00D1613B">
        <w:rPr>
          <w:i/>
        </w:rPr>
        <w:t>subscription</w:t>
      </w:r>
      <w:r w:rsidRPr="00CC0E63">
        <w:rPr>
          <w:i/>
        </w:rPr>
        <w:t xml:space="preserve"> allows </w:t>
      </w:r>
      <w:r w:rsidRPr="00EE627C">
        <w:rPr>
          <w:i/>
        </w:rPr>
        <w:t>the company to offer their products on the Travpedia website where they can be purchased by visiting users.</w:t>
      </w:r>
      <w:r w:rsidRPr="00EE627C">
        <w:t xml:space="preserve"> </w:t>
      </w:r>
    </w:p>
    <w:p w14:paraId="7114249B" w14:textId="77777777" w:rsidR="00D1613B" w:rsidRDefault="00D1613B" w:rsidP="00181673">
      <w:pPr>
        <w:widowControl w:val="0"/>
      </w:pPr>
    </w:p>
    <w:p w14:paraId="2CCD3F60" w14:textId="7B93DE23" w:rsidR="00181673" w:rsidRPr="00EE627C" w:rsidRDefault="00181673" w:rsidP="00EE627C">
      <w:pPr>
        <w:widowControl w:val="0"/>
      </w:pPr>
      <w:r w:rsidRPr="00EE627C">
        <w:rPr>
          <w:b/>
          <w:highlight w:val="yellow"/>
        </w:rPr>
        <w:t>Travel products</w:t>
      </w:r>
      <w:r w:rsidRPr="00EE627C">
        <w:t xml:space="preserve"> that are</w:t>
      </w:r>
      <w:r w:rsidR="00CC0E63">
        <w:t xml:space="preserve"> </w:t>
      </w:r>
      <w:r w:rsidR="003A4DB1" w:rsidRPr="00D1613B">
        <w:rPr>
          <w:highlight w:val="green"/>
          <w:u w:val="single"/>
        </w:rPr>
        <w:t>advertised</w:t>
      </w:r>
      <w:r w:rsidRPr="00EE627C">
        <w:t xml:space="preserve"> on the </w:t>
      </w:r>
      <w:r w:rsidRPr="00EE627C">
        <w:rPr>
          <w:b/>
          <w:highlight w:val="yellow"/>
        </w:rPr>
        <w:t>Travpedia website</w:t>
      </w:r>
      <w:r w:rsidRPr="00EE627C">
        <w:t xml:space="preserve"> include </w:t>
      </w:r>
      <w:r w:rsidRPr="00EE627C">
        <w:rPr>
          <w:b/>
          <w:highlight w:val="yellow"/>
        </w:rPr>
        <w:t>journeys</w:t>
      </w:r>
      <w:r w:rsidRPr="00EE627C">
        <w:t xml:space="preserve"> by </w:t>
      </w:r>
      <w:r w:rsidRPr="00EE627C">
        <w:rPr>
          <w:b/>
          <w:highlight w:val="yellow"/>
        </w:rPr>
        <w:t>road</w:t>
      </w:r>
      <w:r w:rsidRPr="00EE627C">
        <w:t xml:space="preserve">, </w:t>
      </w:r>
      <w:r w:rsidRPr="00EE627C">
        <w:rPr>
          <w:b/>
          <w:highlight w:val="yellow"/>
        </w:rPr>
        <w:t>rail</w:t>
      </w:r>
      <w:r w:rsidRPr="00EE627C">
        <w:t xml:space="preserve">, </w:t>
      </w:r>
      <w:r w:rsidRPr="00EE627C">
        <w:rPr>
          <w:b/>
          <w:highlight w:val="yellow"/>
        </w:rPr>
        <w:t>sea</w:t>
      </w:r>
      <w:r w:rsidRPr="00EE627C">
        <w:t xml:space="preserve"> and </w:t>
      </w:r>
      <w:r w:rsidRPr="00EE627C">
        <w:rPr>
          <w:b/>
          <w:highlight w:val="yellow"/>
        </w:rPr>
        <w:t>air</w:t>
      </w:r>
      <w:r w:rsidR="00D9456A" w:rsidRPr="00D9456A">
        <w:rPr>
          <w:rFonts w:eastAsia="Times New Roman"/>
          <w:sz w:val="23"/>
          <w:szCs w:val="23"/>
        </w:rPr>
        <w:t xml:space="preserve">. </w:t>
      </w:r>
      <w:r w:rsidR="00D9456A" w:rsidRPr="00182F59">
        <w:rPr>
          <w:rFonts w:eastAsia="Times New Roman"/>
          <w:b/>
          <w:sz w:val="23"/>
          <w:szCs w:val="23"/>
          <w:highlight w:val="yellow"/>
        </w:rPr>
        <w:t>Accommodation</w:t>
      </w:r>
      <w:r w:rsidRPr="00182F59">
        <w:rPr>
          <w:highlight w:val="yellow"/>
        </w:rPr>
        <w:t xml:space="preserve"> </w:t>
      </w:r>
      <w:r w:rsidRPr="00EE627C">
        <w:rPr>
          <w:b/>
          <w:highlight w:val="yellow"/>
        </w:rPr>
        <w:t>products</w:t>
      </w:r>
      <w:r w:rsidRPr="00EE627C">
        <w:t xml:space="preserve"> include </w:t>
      </w:r>
      <w:r w:rsidRPr="00EE627C">
        <w:rPr>
          <w:b/>
          <w:highlight w:val="yellow"/>
        </w:rPr>
        <w:t>hostels</w:t>
      </w:r>
      <w:r w:rsidRPr="00EE627C">
        <w:t xml:space="preserve">, </w:t>
      </w:r>
      <w:r w:rsidRPr="00EE627C">
        <w:rPr>
          <w:b/>
          <w:highlight w:val="yellow"/>
        </w:rPr>
        <w:t>hotels</w:t>
      </w:r>
      <w:r w:rsidRPr="00EE627C">
        <w:t xml:space="preserve"> and </w:t>
      </w:r>
      <w:r w:rsidRPr="00EE627C">
        <w:rPr>
          <w:b/>
          <w:highlight w:val="yellow"/>
        </w:rPr>
        <w:t>resorts</w:t>
      </w:r>
      <w:r w:rsidRPr="00EE627C">
        <w:t xml:space="preserve">. These products can be offered both individually and as </w:t>
      </w:r>
      <w:r w:rsidRPr="00EE627C">
        <w:rPr>
          <w:b/>
          <w:highlight w:val="yellow"/>
        </w:rPr>
        <w:t>packages.</w:t>
      </w:r>
    </w:p>
    <w:p w14:paraId="59052376" w14:textId="77777777" w:rsidR="00181673" w:rsidRPr="00EE627C" w:rsidRDefault="00181673" w:rsidP="00EE627C">
      <w:pPr>
        <w:widowControl w:val="0"/>
      </w:pPr>
    </w:p>
    <w:p w14:paraId="352E3AB0" w14:textId="194E7518" w:rsidR="00181673" w:rsidRPr="00EE627C" w:rsidRDefault="00181673" w:rsidP="00EE627C">
      <w:pPr>
        <w:widowControl w:val="0"/>
      </w:pPr>
      <w:r w:rsidRPr="00EE627C">
        <w:t xml:space="preserve">Visitors to the </w:t>
      </w:r>
      <w:r w:rsidRPr="00EE627C">
        <w:rPr>
          <w:b/>
        </w:rPr>
        <w:t>website</w:t>
      </w:r>
      <w:r w:rsidRPr="00EE627C">
        <w:t xml:space="preserve">, after </w:t>
      </w:r>
      <w:r w:rsidRPr="00EE627C">
        <w:rPr>
          <w:highlight w:val="green"/>
          <w:u w:val="single"/>
        </w:rPr>
        <w:t>registering</w:t>
      </w:r>
      <w:r w:rsidRPr="00EE627C">
        <w:t xml:space="preserve"> an </w:t>
      </w:r>
      <w:r w:rsidRPr="00EE627C">
        <w:rPr>
          <w:b/>
          <w:highlight w:val="yellow"/>
        </w:rPr>
        <w:t>account</w:t>
      </w:r>
      <w:r w:rsidRPr="00EE627C">
        <w:t xml:space="preserve">, are able to </w:t>
      </w:r>
      <w:r w:rsidRPr="00EE627C">
        <w:rPr>
          <w:highlight w:val="green"/>
          <w:u w:val="single"/>
        </w:rPr>
        <w:t>search</w:t>
      </w:r>
      <w:r w:rsidRPr="00EE627C">
        <w:t xml:space="preserve"> for all available products </w:t>
      </w:r>
      <w:r w:rsidRPr="00EE627C">
        <w:rPr>
          <w:highlight w:val="green"/>
          <w:u w:val="single"/>
        </w:rPr>
        <w:t>offered</w:t>
      </w:r>
      <w:r w:rsidRPr="00EE627C">
        <w:t xml:space="preserve"> by these subscribed </w:t>
      </w:r>
      <w:r w:rsidRPr="00EE627C">
        <w:rPr>
          <w:b/>
          <w:highlight w:val="yellow"/>
        </w:rPr>
        <w:t>companies</w:t>
      </w:r>
      <w:r w:rsidRPr="00EE627C">
        <w:t xml:space="preserve">. They are able to search with a number of </w:t>
      </w:r>
      <w:r w:rsidRPr="00EE627C">
        <w:rPr>
          <w:b/>
          <w:highlight w:val="yellow"/>
        </w:rPr>
        <w:t>criteria</w:t>
      </w:r>
      <w:r w:rsidRPr="00EE627C">
        <w:t xml:space="preserve"> including </w:t>
      </w:r>
      <w:r w:rsidRPr="00EE627C">
        <w:rPr>
          <w:b/>
          <w:highlight w:val="yellow"/>
        </w:rPr>
        <w:t>type of product</w:t>
      </w:r>
      <w:r w:rsidRPr="00EE627C">
        <w:t xml:space="preserve">, </w:t>
      </w:r>
      <w:r w:rsidRPr="00EE627C">
        <w:rPr>
          <w:b/>
          <w:highlight w:val="yellow"/>
        </w:rPr>
        <w:t>number of people</w:t>
      </w:r>
      <w:r w:rsidRPr="00EE627C">
        <w:t xml:space="preserve">, </w:t>
      </w:r>
      <w:r w:rsidRPr="00EE627C">
        <w:rPr>
          <w:b/>
          <w:highlight w:val="yellow"/>
        </w:rPr>
        <w:t>location</w:t>
      </w:r>
      <w:r w:rsidRPr="00EE627C">
        <w:t xml:space="preserve">, </w:t>
      </w:r>
      <w:r w:rsidRPr="00EE627C">
        <w:rPr>
          <w:b/>
          <w:highlight w:val="yellow"/>
        </w:rPr>
        <w:t>date</w:t>
      </w:r>
      <w:r w:rsidRPr="00EE627C">
        <w:t xml:space="preserve"> and </w:t>
      </w:r>
      <w:r w:rsidRPr="00EE627C">
        <w:rPr>
          <w:b/>
          <w:highlight w:val="yellow"/>
        </w:rPr>
        <w:t>price</w:t>
      </w:r>
      <w:r w:rsidRPr="00EE627C">
        <w:t xml:space="preserve">. </w:t>
      </w:r>
      <w:r w:rsidR="00D9456A" w:rsidRPr="00D9456A">
        <w:rPr>
          <w:rFonts w:eastAsia="Times New Roman"/>
          <w:sz w:val="23"/>
          <w:szCs w:val="23"/>
        </w:rPr>
        <w:t>Users</w:t>
      </w:r>
      <w:r w:rsidRPr="00EE627C">
        <w:t xml:space="preserve"> can then </w:t>
      </w:r>
      <w:r w:rsidR="00D9456A" w:rsidRPr="00D9456A">
        <w:rPr>
          <w:rFonts w:eastAsia="Times New Roman"/>
          <w:sz w:val="23"/>
          <w:szCs w:val="23"/>
        </w:rPr>
        <w:t xml:space="preserve">view these </w:t>
      </w:r>
      <w:r w:rsidR="00D9456A" w:rsidRPr="00320E84">
        <w:rPr>
          <w:rFonts w:eastAsia="Times New Roman"/>
          <w:b/>
          <w:sz w:val="23"/>
          <w:szCs w:val="23"/>
          <w:highlight w:val="yellow"/>
        </w:rPr>
        <w:t>search results</w:t>
      </w:r>
      <w:r w:rsidR="00D9456A" w:rsidRPr="00D9456A">
        <w:rPr>
          <w:rFonts w:eastAsia="Times New Roman"/>
          <w:sz w:val="23"/>
          <w:szCs w:val="23"/>
        </w:rPr>
        <w:t xml:space="preserve"> and </w:t>
      </w:r>
      <w:r w:rsidRPr="00EE627C">
        <w:rPr>
          <w:highlight w:val="green"/>
          <w:u w:val="single"/>
        </w:rPr>
        <w:t>book</w:t>
      </w:r>
      <w:r w:rsidRPr="00EE627C">
        <w:t xml:space="preserve"> and </w:t>
      </w:r>
      <w:r w:rsidRPr="00EE627C">
        <w:rPr>
          <w:highlight w:val="green"/>
          <w:u w:val="single"/>
        </w:rPr>
        <w:t>pay</w:t>
      </w:r>
      <w:r w:rsidRPr="00EE627C">
        <w:t xml:space="preserve"> for</w:t>
      </w:r>
      <w:r w:rsidRPr="00FF0A4D">
        <w:t xml:space="preserve"> </w:t>
      </w:r>
      <w:r w:rsidRPr="00EE627C">
        <w:t xml:space="preserve">products through the website. Users may also </w:t>
      </w:r>
      <w:r w:rsidRPr="00EE627C">
        <w:rPr>
          <w:highlight w:val="green"/>
          <w:u w:val="single"/>
        </w:rPr>
        <w:t>rate</w:t>
      </w:r>
      <w:r w:rsidRPr="00EE627C">
        <w:t xml:space="preserve"> and </w:t>
      </w:r>
      <w:r w:rsidRPr="00EE627C">
        <w:rPr>
          <w:highlight w:val="green"/>
          <w:u w:val="single"/>
        </w:rPr>
        <w:t>review</w:t>
      </w:r>
      <w:r w:rsidRPr="00EE627C">
        <w:t xml:space="preserve"> individual products and services that they have </w:t>
      </w:r>
      <w:r w:rsidRPr="00EE627C">
        <w:rPr>
          <w:highlight w:val="green"/>
          <w:u w:val="single"/>
        </w:rPr>
        <w:t>purchased</w:t>
      </w:r>
      <w:r w:rsidRPr="00EE627C">
        <w:t xml:space="preserve">. A product gains a review score based on these ratings. This </w:t>
      </w:r>
      <w:r w:rsidR="00CC0E63">
        <w:t>review rating system provide</w:t>
      </w:r>
      <w:r w:rsidR="00636534">
        <w:t>s</w:t>
      </w:r>
      <w:r w:rsidR="00CC0E63">
        <w:t xml:space="preserve"> </w:t>
      </w:r>
      <w:r w:rsidRPr="00EE627C">
        <w:t xml:space="preserve">further search criteria whereby a user can </w:t>
      </w:r>
      <w:r w:rsidRPr="00EE627C">
        <w:rPr>
          <w:highlight w:val="green"/>
          <w:u w:val="single"/>
        </w:rPr>
        <w:t>filter</w:t>
      </w:r>
      <w:r w:rsidRPr="00EE627C">
        <w:t xml:space="preserve"> </w:t>
      </w:r>
      <w:r w:rsidR="00D9456A" w:rsidRPr="00D9456A">
        <w:rPr>
          <w:rFonts w:eastAsia="Times New Roman"/>
          <w:sz w:val="23"/>
          <w:szCs w:val="23"/>
        </w:rPr>
        <w:t xml:space="preserve">search results </w:t>
      </w:r>
      <w:r w:rsidRPr="00EE627C">
        <w:t xml:space="preserve">by </w:t>
      </w:r>
      <w:r w:rsidRPr="00EE627C">
        <w:rPr>
          <w:b/>
          <w:highlight w:val="yellow"/>
        </w:rPr>
        <w:t>product rating</w:t>
      </w:r>
      <w:r w:rsidRPr="00EE627C">
        <w:t>.</w:t>
      </w:r>
    </w:p>
    <w:p w14:paraId="498E3D17" w14:textId="77777777" w:rsidR="00181673" w:rsidRPr="00EE627C" w:rsidRDefault="00181673" w:rsidP="00EE627C">
      <w:pPr>
        <w:widowControl w:val="0"/>
      </w:pPr>
    </w:p>
    <w:p w14:paraId="70CA7C4F" w14:textId="77777777" w:rsidR="00181673" w:rsidRPr="00EE627C" w:rsidRDefault="00181673" w:rsidP="00EE627C">
      <w:pPr>
        <w:widowControl w:val="0"/>
      </w:pPr>
      <w:r w:rsidRPr="00EE627C">
        <w:rPr>
          <w:b/>
          <w:highlight w:val="yellow"/>
        </w:rPr>
        <w:t>Payments</w:t>
      </w:r>
      <w:r w:rsidRPr="00EE627C">
        <w:t xml:space="preserve"> made by both subscribing companies and users are </w:t>
      </w:r>
      <w:r w:rsidRPr="00EE627C">
        <w:rPr>
          <w:highlight w:val="green"/>
          <w:u w:val="single"/>
        </w:rPr>
        <w:t>handled</w:t>
      </w:r>
      <w:r w:rsidRPr="00EE627C">
        <w:t xml:space="preserve"> online by a third party </w:t>
      </w:r>
      <w:r w:rsidRPr="00EE627C">
        <w:rPr>
          <w:b/>
          <w:highlight w:val="yellow"/>
        </w:rPr>
        <w:t>consortium</w:t>
      </w:r>
      <w:r w:rsidRPr="00EE627C">
        <w:t xml:space="preserve">. </w:t>
      </w:r>
      <w:r w:rsidRPr="00EE627C">
        <w:rPr>
          <w:highlight w:val="yellow"/>
        </w:rPr>
        <w:t>Subscribers</w:t>
      </w:r>
      <w:r w:rsidRPr="00EE627C">
        <w:t xml:space="preserve"> must pay by </w:t>
      </w:r>
      <w:r w:rsidRPr="00EE627C">
        <w:rPr>
          <w:b/>
          <w:highlight w:val="yellow"/>
        </w:rPr>
        <w:t>debit</w:t>
      </w:r>
      <w:r w:rsidRPr="00EE627C">
        <w:t xml:space="preserve"> or </w:t>
      </w:r>
      <w:r w:rsidRPr="00EE627C">
        <w:rPr>
          <w:b/>
          <w:highlight w:val="yellow"/>
        </w:rPr>
        <w:t>credit card</w:t>
      </w:r>
      <w:r w:rsidRPr="00EE627C">
        <w:t xml:space="preserve"> while users have the additional option of paying with </w:t>
      </w:r>
      <w:r w:rsidRPr="00EE627C">
        <w:rPr>
          <w:b/>
          <w:highlight w:val="yellow"/>
        </w:rPr>
        <w:t>gift vouchers</w:t>
      </w:r>
      <w:r w:rsidRPr="00EE627C">
        <w:t xml:space="preserve"> offered by Travpedia.</w:t>
      </w:r>
    </w:p>
    <w:p w14:paraId="230FE48D" w14:textId="77777777" w:rsidR="00181673" w:rsidRPr="00EE627C" w:rsidRDefault="00181673" w:rsidP="00EE627C">
      <w:pPr>
        <w:widowControl w:val="0"/>
      </w:pPr>
    </w:p>
    <w:p w14:paraId="33BFC6D2" w14:textId="77777777" w:rsidR="00181673" w:rsidRPr="00EE627C" w:rsidRDefault="00181673" w:rsidP="00EE627C">
      <w:pPr>
        <w:widowControl w:val="0"/>
      </w:pPr>
      <w:r w:rsidRPr="00EE627C">
        <w:t xml:space="preserve">Users are able to </w:t>
      </w:r>
      <w:r w:rsidRPr="00EE627C">
        <w:rPr>
          <w:highlight w:val="green"/>
          <w:u w:val="single"/>
        </w:rPr>
        <w:t>view</w:t>
      </w:r>
      <w:r w:rsidRPr="00EE627C">
        <w:t xml:space="preserve"> </w:t>
      </w:r>
      <w:r w:rsidRPr="00EE627C">
        <w:rPr>
          <w:b/>
          <w:highlight w:val="yellow"/>
        </w:rPr>
        <w:t>bookings</w:t>
      </w:r>
      <w:r w:rsidRPr="00EE627C">
        <w:t xml:space="preserve"> they have made and, where possible, </w:t>
      </w:r>
      <w:r w:rsidRPr="00EE627C">
        <w:rPr>
          <w:highlight w:val="green"/>
          <w:u w:val="single"/>
        </w:rPr>
        <w:t>cancel</w:t>
      </w:r>
      <w:r w:rsidRPr="00EE627C">
        <w:t xml:space="preserve"> these bookings and </w:t>
      </w:r>
      <w:r w:rsidRPr="00EE627C">
        <w:rPr>
          <w:highlight w:val="green"/>
          <w:u w:val="single"/>
        </w:rPr>
        <w:t>receive</w:t>
      </w:r>
      <w:r w:rsidRPr="00EE627C">
        <w:t xml:space="preserve"> a </w:t>
      </w:r>
      <w:r w:rsidRPr="00EE627C">
        <w:rPr>
          <w:b/>
          <w:highlight w:val="yellow"/>
        </w:rPr>
        <w:t>refund</w:t>
      </w:r>
      <w:r w:rsidRPr="00EE627C">
        <w:t xml:space="preserve"> via the third party consortium.</w:t>
      </w:r>
    </w:p>
    <w:p w14:paraId="5F3B38B5" w14:textId="77777777" w:rsidR="00181673" w:rsidRPr="00EE627C" w:rsidRDefault="00181673" w:rsidP="00EE627C">
      <w:pPr>
        <w:widowControl w:val="0"/>
      </w:pPr>
    </w:p>
    <w:p w14:paraId="7DFB7076" w14:textId="1FF84A6A" w:rsidR="00AC12E6" w:rsidRPr="00EE627C" w:rsidRDefault="00181673" w:rsidP="00EE627C">
      <w:pPr>
        <w:widowControl w:val="0"/>
      </w:pPr>
      <w:r w:rsidRPr="00EE627C">
        <w:rPr>
          <w:i/>
        </w:rPr>
        <w:t>Travpedia disseminates advertisements and promotional offers to users based on previous patterns of use and previous purchases. These personalised offering are sent to mobile phones through SMS and email accounts</w:t>
      </w:r>
      <w:r w:rsidR="00CC0E63">
        <w:rPr>
          <w:rFonts w:eastAsia="Times New Roman"/>
          <w:sz w:val="23"/>
          <w:szCs w:val="23"/>
        </w:rPr>
        <w:t>.</w:t>
      </w:r>
      <w:r w:rsidRPr="00AC12E6">
        <w:t xml:space="preserve"> </w:t>
      </w:r>
      <w:r w:rsidRPr="00EE627C">
        <w:t xml:space="preserve">Users may </w:t>
      </w:r>
      <w:r w:rsidRPr="00EE627C">
        <w:rPr>
          <w:highlight w:val="green"/>
          <w:u w:val="single"/>
        </w:rPr>
        <w:t>opt out</w:t>
      </w:r>
      <w:r w:rsidRPr="00EE627C">
        <w:t xml:space="preserve"> of receiving phone and email</w:t>
      </w:r>
      <w:r w:rsidRPr="00EE627C">
        <w:rPr>
          <w:b/>
        </w:rPr>
        <w:t xml:space="preserve"> </w:t>
      </w:r>
      <w:r w:rsidRPr="00EE627C">
        <w:rPr>
          <w:b/>
          <w:highlight w:val="yellow"/>
        </w:rPr>
        <w:t>alerts</w:t>
      </w:r>
      <w:r w:rsidRPr="00EE627C">
        <w:t>.</w:t>
      </w:r>
    </w:p>
    <w:p w14:paraId="3216509C" w14:textId="77777777" w:rsidR="00AC12E6" w:rsidRDefault="00AC12E6" w:rsidP="00181673">
      <w:pPr>
        <w:widowControl w:val="0"/>
      </w:pPr>
    </w:p>
    <w:p w14:paraId="1D1F402C" w14:textId="2D3BAEA7" w:rsidR="00040FB7" w:rsidRPr="00FF0A4D" w:rsidRDefault="00040FB7" w:rsidP="00181673">
      <w:pPr>
        <w:widowControl w:val="0"/>
      </w:pPr>
    </w:p>
    <w:p w14:paraId="52EDA71C" w14:textId="77777777" w:rsidR="00040FB7" w:rsidRPr="00FF0A4D" w:rsidRDefault="00040FB7">
      <w:pPr>
        <w:spacing w:after="200"/>
      </w:pPr>
      <w:r w:rsidRPr="00FF0A4D">
        <w:br w:type="page"/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1794"/>
        <w:gridCol w:w="1690"/>
        <w:gridCol w:w="3961"/>
      </w:tblGrid>
      <w:tr w:rsidR="00B34634" w:rsidRPr="00D1613B" w14:paraId="34BDA205" w14:textId="77777777" w:rsidTr="00B752E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</w:tcPr>
          <w:p w14:paraId="0230AFD2" w14:textId="77777777" w:rsidR="00B34634" w:rsidRPr="00D1613B" w:rsidRDefault="00B34634" w:rsidP="00B752E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D1613B">
              <w:rPr>
                <w:rFonts w:ascii="Calibri" w:eastAsia="Times New Roman" w:hAnsi="Calibri" w:cs="Times New Roman"/>
                <w:b/>
              </w:rPr>
              <w:lastRenderedPageBreak/>
              <w:t>Noun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D5CC2E" w14:textId="77777777" w:rsidR="00B34634" w:rsidRPr="00D1613B" w:rsidRDefault="00B34634" w:rsidP="00B752E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D1613B">
              <w:rPr>
                <w:rFonts w:ascii="Calibri" w:eastAsia="Times New Roman" w:hAnsi="Calibri" w:cs="Times New Roman"/>
                <w:b/>
              </w:rPr>
              <w:t>Accepted as class</w:t>
            </w:r>
          </w:p>
        </w:tc>
        <w:tc>
          <w:tcPr>
            <w:tcW w:w="0" w:type="auto"/>
            <w:vAlign w:val="center"/>
          </w:tcPr>
          <w:p w14:paraId="4506BFBA" w14:textId="77777777" w:rsidR="00B34634" w:rsidRPr="00D1613B" w:rsidRDefault="00B34634" w:rsidP="00B752E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>
              <w:rPr>
                <w:rFonts w:ascii="Calibri" w:eastAsia="Times New Roman" w:hAnsi="Calibri" w:cs="Times New Roman"/>
                <w:b/>
              </w:rPr>
              <w:t>Class name</w:t>
            </w:r>
          </w:p>
        </w:tc>
        <w:tc>
          <w:tcPr>
            <w:tcW w:w="0" w:type="auto"/>
            <w:vAlign w:val="center"/>
          </w:tcPr>
          <w:p w14:paraId="2EF62A33" w14:textId="77777777" w:rsidR="00B34634" w:rsidRPr="00D1613B" w:rsidRDefault="00B34634" w:rsidP="00B752EB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D1613B">
              <w:rPr>
                <w:rFonts w:ascii="Calibri" w:eastAsia="Times New Roman" w:hAnsi="Calibri" w:cs="Times New Roman"/>
                <w:b/>
              </w:rPr>
              <w:t>Rationale</w:t>
            </w:r>
          </w:p>
        </w:tc>
      </w:tr>
      <w:tr w:rsidR="00B752EB" w:rsidRPr="00040FB7" w14:paraId="654EC754" w14:textId="77777777" w:rsidTr="00B752EB">
        <w:trPr>
          <w:trHeight w:val="884"/>
        </w:trPr>
        <w:tc>
          <w:tcPr>
            <w:tcW w:w="0" w:type="auto"/>
            <w:shd w:val="clear" w:color="auto" w:fill="auto"/>
            <w:noWrap/>
            <w:vAlign w:val="center"/>
          </w:tcPr>
          <w:p w14:paraId="6252BA8A" w14:textId="1ACB2058" w:rsidR="00B752EB" w:rsidRDefault="00B752EB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Travpedia</w:t>
            </w:r>
          </w:p>
          <w:p w14:paraId="10CEE4F7" w14:textId="342ADCBF" w:rsidR="00B752EB" w:rsidRDefault="00B752EB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system</w:t>
            </w:r>
          </w:p>
          <w:p w14:paraId="311BABF0" w14:textId="71110659" w:rsidR="00B752EB" w:rsidRPr="00040FB7" w:rsidRDefault="00B752EB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website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D9FDF9F" w14:textId="283F7E2F" w:rsidR="00B752EB" w:rsidRDefault="00B752EB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49528A89" w14:textId="77777777" w:rsidR="00B752EB" w:rsidRDefault="00B752EB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7E999750" w14:textId="7B0F9352" w:rsidR="00B752EB" w:rsidRDefault="00B752EB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whole system is the Travpedia website</w:t>
            </w:r>
          </w:p>
        </w:tc>
      </w:tr>
      <w:tr w:rsidR="00B34634" w:rsidRPr="00040FB7" w14:paraId="39116543" w14:textId="77777777" w:rsidTr="00B752EB">
        <w:trPr>
          <w:trHeight w:val="88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FD7C32" w14:textId="77777777" w:rsidR="00B34634" w:rsidRPr="00040FB7" w:rsidRDefault="00B3463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account</w:t>
            </w:r>
          </w:p>
          <w:p w14:paraId="3C9276F6" w14:textId="77777777" w:rsidR="00B34634" w:rsidRPr="00040FB7" w:rsidRDefault="00B3463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user</w:t>
            </w:r>
          </w:p>
          <w:p w14:paraId="59EA8B50" w14:textId="77777777" w:rsidR="00B34634" w:rsidRPr="00040FB7" w:rsidRDefault="00B3463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visitor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EF7500" w14:textId="77777777" w:rsidR="00B34634" w:rsidRPr="00040FB7" w:rsidRDefault="00B3463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1E683AEC" w14:textId="77777777" w:rsidR="00B34634" w:rsidRPr="00040FB7" w:rsidRDefault="00B3463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UserAccount</w:t>
            </w:r>
            <w:proofErr w:type="spellEnd"/>
          </w:p>
        </w:tc>
        <w:tc>
          <w:tcPr>
            <w:tcW w:w="0" w:type="auto"/>
            <w:vAlign w:val="center"/>
          </w:tcPr>
          <w:p w14:paraId="1FA932DF" w14:textId="77777777" w:rsidR="00B34634" w:rsidRPr="00040FB7" w:rsidRDefault="00E25458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Class will hold user information, payment details, mailing preferences and details of bookings</w:t>
            </w:r>
          </w:p>
        </w:tc>
      </w:tr>
      <w:tr w:rsidR="00B34634" w:rsidRPr="00040FB7" w14:paraId="411728B0" w14:textId="77777777" w:rsidTr="00B752EB">
        <w:trPr>
          <w:trHeight w:val="88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66836B" w14:textId="77777777" w:rsidR="00B34634" w:rsidRPr="00040FB7" w:rsidRDefault="00B3463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advertisement</w:t>
            </w:r>
          </w:p>
          <w:p w14:paraId="56CC9608" w14:textId="77777777" w:rsidR="00B34634" w:rsidRPr="00040FB7" w:rsidRDefault="00B3463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promotional offer</w:t>
            </w:r>
          </w:p>
          <w:p w14:paraId="01A49BFC" w14:textId="77777777" w:rsidR="00B34634" w:rsidRPr="00040FB7" w:rsidRDefault="00B3463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banner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00B551" w14:textId="77777777" w:rsidR="00B34634" w:rsidRPr="00040FB7" w:rsidRDefault="00B3463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6D38A2B1" w14:textId="77777777" w:rsidR="00B34634" w:rsidRPr="00040FB7" w:rsidRDefault="00B3463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30C64378" w14:textId="2CF00C65" w:rsidR="00B34634" w:rsidRPr="00040FB7" w:rsidRDefault="00320E84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Part of subscriber promotions subsystem – outside of scope</w:t>
            </w:r>
          </w:p>
        </w:tc>
      </w:tr>
      <w:tr w:rsidR="002447E7" w:rsidRPr="00040FB7" w14:paraId="62EA8A71" w14:textId="77777777" w:rsidTr="00B752EB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8073" w14:textId="57D638F6" w:rsidR="002447E7" w:rsidRDefault="00686F71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  <w:r w:rsidR="002447E7">
              <w:rPr>
                <w:rFonts w:ascii="Calibri" w:eastAsia="Times New Roman" w:hAnsi="Calibri" w:cs="Times New Roman"/>
              </w:rPr>
              <w:t>roduct</w:t>
            </w:r>
          </w:p>
          <w:p w14:paraId="3080B677" w14:textId="6DE9E18A" w:rsidR="00686F71" w:rsidRPr="00040FB7" w:rsidRDefault="00686F71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service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4B47E" w14:textId="77777777" w:rsidR="002447E7" w:rsidRPr="00040FB7" w:rsidRDefault="00A0247C" w:rsidP="00F552DC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27A1" w14:textId="374C2FC8" w:rsidR="002447E7" w:rsidRPr="00040FB7" w:rsidRDefault="00A0247C" w:rsidP="00F552DC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2DDE" w14:textId="77777777" w:rsidR="002447E7" w:rsidRPr="00040FB7" w:rsidRDefault="00A0247C" w:rsidP="00FE0A7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Superclass </w:t>
            </w:r>
          </w:p>
        </w:tc>
      </w:tr>
      <w:tr w:rsidR="00A0247C" w:rsidRPr="00040FB7" w14:paraId="21327F0F" w14:textId="77777777" w:rsidTr="00B752EB">
        <w:trPr>
          <w:trHeight w:val="3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075C" w14:textId="77777777" w:rsidR="00A0247C" w:rsidRPr="00040FB7" w:rsidRDefault="00A0247C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type of product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4D5C" w14:textId="77777777" w:rsidR="00A0247C" w:rsidRPr="00040FB7" w:rsidRDefault="00A0247C" w:rsidP="00F552DC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7C58" w14:textId="77777777" w:rsidR="00A0247C" w:rsidRPr="00040FB7" w:rsidRDefault="00A0247C" w:rsidP="00F552DC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7FF1B" w14:textId="41B62277" w:rsidR="00A0247C" w:rsidRPr="00040FB7" w:rsidRDefault="00A0247C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is defined by the subclasses of Product</w:t>
            </w:r>
          </w:p>
        </w:tc>
      </w:tr>
      <w:tr w:rsidR="00686F71" w:rsidRPr="00040FB7" w14:paraId="7C9679F5" w14:textId="77777777" w:rsidTr="00F417D3">
        <w:trPr>
          <w:trHeight w:val="16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AFB16" w14:textId="224DB0DE" w:rsidR="00686F71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travel product</w:t>
            </w:r>
          </w:p>
          <w:p w14:paraId="1B15BCA5" w14:textId="10EBEEF3" w:rsidR="00686F71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 xml:space="preserve">journey </w:t>
            </w:r>
          </w:p>
          <w:p w14:paraId="2BF2C003" w14:textId="77777777" w:rsidR="00686F71" w:rsidRPr="00040FB7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road</w:t>
            </w:r>
          </w:p>
          <w:p w14:paraId="1ABD042A" w14:textId="77777777" w:rsidR="00686F71" w:rsidRPr="00040FB7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sea</w:t>
            </w:r>
          </w:p>
          <w:p w14:paraId="60558743" w14:textId="77777777" w:rsidR="00686F71" w:rsidRPr="00040FB7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rail</w:t>
            </w:r>
          </w:p>
          <w:p w14:paraId="238349F4" w14:textId="4C330488" w:rsidR="00686F71" w:rsidRPr="00040FB7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8E702" w14:textId="7A0C1F1F" w:rsidR="00686F71" w:rsidRDefault="00686F71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8341F9" w14:textId="21FBCBE7" w:rsidR="00686F71" w:rsidRPr="00040FB7" w:rsidRDefault="00686F71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Journey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5BEE67" w14:textId="77777777" w:rsidR="00686F71" w:rsidRDefault="00686F71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Subclass of Product </w:t>
            </w:r>
          </w:p>
          <w:p w14:paraId="4486A5E1" w14:textId="45D5ABED" w:rsidR="00686F71" w:rsidRDefault="00686F71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Travel by any means will be considered to be a journey</w:t>
            </w:r>
          </w:p>
        </w:tc>
      </w:tr>
      <w:tr w:rsidR="00B752EB" w:rsidRPr="00040FB7" w14:paraId="352EDCCF" w14:textId="77777777" w:rsidTr="00B752EB">
        <w:trPr>
          <w:trHeight w:val="1182"/>
        </w:trPr>
        <w:tc>
          <w:tcPr>
            <w:tcW w:w="0" w:type="auto"/>
            <w:shd w:val="clear" w:color="auto" w:fill="auto"/>
            <w:noWrap/>
            <w:vAlign w:val="center"/>
          </w:tcPr>
          <w:p w14:paraId="522C60EC" w14:textId="77777777" w:rsidR="00B752EB" w:rsidRPr="00040FB7" w:rsidRDefault="00B752EB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accommodation product</w:t>
            </w:r>
          </w:p>
          <w:p w14:paraId="6894B631" w14:textId="77777777" w:rsidR="00B752EB" w:rsidRPr="00040FB7" w:rsidRDefault="00B752EB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hostels</w:t>
            </w:r>
          </w:p>
          <w:p w14:paraId="55F867FF" w14:textId="77777777" w:rsidR="00B752EB" w:rsidRPr="00040FB7" w:rsidRDefault="00B752EB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hotel</w:t>
            </w:r>
          </w:p>
          <w:p w14:paraId="1C05DCBC" w14:textId="35BA82D2" w:rsidR="00B752EB" w:rsidRPr="00040FB7" w:rsidRDefault="00B752EB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resorts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7F1DFDB" w14:textId="77777777" w:rsidR="00B752EB" w:rsidRDefault="00B752EB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052599F2" w14:textId="77777777" w:rsidR="00B752EB" w:rsidRPr="00040FB7" w:rsidRDefault="00B752EB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Accommodation</w:t>
            </w:r>
          </w:p>
        </w:tc>
        <w:tc>
          <w:tcPr>
            <w:tcW w:w="0" w:type="auto"/>
            <w:vAlign w:val="center"/>
          </w:tcPr>
          <w:p w14:paraId="0E8F9409" w14:textId="7DC4FB8F" w:rsidR="00B752EB" w:rsidRDefault="00B752EB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Subclass of Product</w:t>
            </w:r>
          </w:p>
        </w:tc>
      </w:tr>
      <w:tr w:rsidR="002447E7" w:rsidRPr="00040FB7" w14:paraId="26FD8BED" w14:textId="77777777" w:rsidTr="003D1394">
        <w:trPr>
          <w:trHeight w:val="50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F5A61" w14:textId="5FA952B4" w:rsidR="002447E7" w:rsidRPr="00040FB7" w:rsidRDefault="00686F71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  <w:r w:rsidR="002447E7" w:rsidRPr="00040FB7">
              <w:rPr>
                <w:rFonts w:ascii="Calibri" w:eastAsia="Times New Roman" w:hAnsi="Calibri" w:cs="Times New Roman"/>
              </w:rPr>
              <w:t>ackage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B3538" w14:textId="77777777" w:rsidR="002447E7" w:rsidRPr="00040FB7" w:rsidRDefault="00A0247C" w:rsidP="00F552DC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9A74" w14:textId="3B3FA806" w:rsidR="002447E7" w:rsidRPr="00040FB7" w:rsidRDefault="00A0247C" w:rsidP="00F552DC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Package</w:t>
            </w:r>
            <w:r w:rsidR="00686F71">
              <w:rPr>
                <w:rFonts w:ascii="Calibri" w:eastAsia="Times New Roman" w:hAnsi="Calibri" w:cs="Times New Roman"/>
              </w:rPr>
              <w:t>Holiday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50BE" w14:textId="098579A6" w:rsidR="002447E7" w:rsidRPr="00040FB7" w:rsidRDefault="00A0247C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Subclass of Product</w:t>
            </w:r>
          </w:p>
        </w:tc>
      </w:tr>
      <w:tr w:rsidR="00B34634" w:rsidRPr="00040FB7" w14:paraId="5B48D7B3" w14:textId="77777777" w:rsidTr="00B752E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DC329" w14:textId="77777777" w:rsidR="00B34634" w:rsidRPr="00040FB7" w:rsidRDefault="00B3463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alerts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64E159" w14:textId="77777777" w:rsidR="00B34634" w:rsidRPr="00040FB7" w:rsidRDefault="00B3463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6425EAEC" w14:textId="77777777" w:rsidR="00B34634" w:rsidRPr="00040FB7" w:rsidRDefault="00B3463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1DB2468A" w14:textId="77777777" w:rsidR="00B34634" w:rsidRPr="00040FB7" w:rsidRDefault="00B34634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Part of </w:t>
            </w:r>
            <w:r w:rsidR="00E25458">
              <w:rPr>
                <w:rFonts w:ascii="Calibri" w:eastAsia="Times New Roman" w:hAnsi="Calibri" w:cs="Times New Roman"/>
              </w:rPr>
              <w:t>promotional mailing subsystem</w:t>
            </w:r>
          </w:p>
        </w:tc>
      </w:tr>
      <w:tr w:rsidR="00B34634" w:rsidRPr="00040FB7" w14:paraId="1B66F253" w14:textId="77777777" w:rsidTr="00B752E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87D761" w14:textId="77777777" w:rsidR="00B34634" w:rsidRPr="00040FB7" w:rsidRDefault="00B3463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booking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5E668D" w14:textId="77777777" w:rsidR="00B34634" w:rsidRPr="00040FB7" w:rsidRDefault="00E25458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5290FF8C" w14:textId="77777777" w:rsidR="00B34634" w:rsidRPr="00040FB7" w:rsidRDefault="00E25458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Booking</w:t>
            </w:r>
          </w:p>
        </w:tc>
        <w:tc>
          <w:tcPr>
            <w:tcW w:w="0" w:type="auto"/>
            <w:vAlign w:val="center"/>
          </w:tcPr>
          <w:p w14:paraId="1FA86CE9" w14:textId="77777777" w:rsidR="00B34634" w:rsidRPr="00040FB7" w:rsidRDefault="00E25458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Class holds all information about an individual booking</w:t>
            </w:r>
          </w:p>
        </w:tc>
      </w:tr>
      <w:tr w:rsidR="002447E7" w:rsidRPr="00040FB7" w14:paraId="3B60F73D" w14:textId="77777777" w:rsidTr="00B752EB">
        <w:trPr>
          <w:trHeight w:val="5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6B1F29" w14:textId="77777777" w:rsidR="002447E7" w:rsidRPr="00040FB7" w:rsidRDefault="002447E7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company</w:t>
            </w:r>
          </w:p>
          <w:p w14:paraId="43974CE6" w14:textId="77777777" w:rsidR="002447E7" w:rsidRPr="00040FB7" w:rsidRDefault="002447E7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subscriber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6DE7B4" w14:textId="77777777" w:rsidR="002447E7" w:rsidRPr="00040FB7" w:rsidRDefault="002447E7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795E9730" w14:textId="77777777" w:rsidR="002447E7" w:rsidRPr="00040FB7" w:rsidRDefault="002447E7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3CDB127C" w14:textId="77777777" w:rsidR="002447E7" w:rsidRPr="00040FB7" w:rsidRDefault="002447E7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Part of subsystem that handles company subscriptions</w:t>
            </w:r>
          </w:p>
        </w:tc>
      </w:tr>
      <w:tr w:rsidR="00E25458" w:rsidRPr="00040FB7" w14:paraId="21695338" w14:textId="77777777" w:rsidTr="003D1394">
        <w:trPr>
          <w:trHeight w:val="33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F9B0FC" w14:textId="77777777" w:rsidR="00E25458" w:rsidRPr="00040FB7" w:rsidRDefault="00E25458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consortium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077483" w14:textId="77777777" w:rsidR="00E25458" w:rsidRPr="00040FB7" w:rsidRDefault="00E25458" w:rsidP="00F552DC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400D8B93" w14:textId="77777777" w:rsidR="00E25458" w:rsidRDefault="00E25458" w:rsidP="00F552DC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62B052E7" w14:textId="77777777" w:rsidR="00E25458" w:rsidRPr="00040FB7" w:rsidRDefault="00E25458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Part of payment sub-system</w:t>
            </w:r>
          </w:p>
        </w:tc>
      </w:tr>
      <w:tr w:rsidR="00686F71" w:rsidRPr="00040FB7" w14:paraId="2A7B6212" w14:textId="77777777" w:rsidTr="00B752EB">
        <w:trPr>
          <w:trHeight w:val="118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B9B278" w14:textId="60ED32B5" w:rsidR="00686F71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payment</w:t>
            </w:r>
          </w:p>
          <w:p w14:paraId="60AA4304" w14:textId="77777777" w:rsidR="00686F71" w:rsidRPr="00040FB7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credit card</w:t>
            </w:r>
          </w:p>
          <w:p w14:paraId="2E9FAB58" w14:textId="77777777" w:rsidR="00686F71" w:rsidRPr="00040FB7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debit card</w:t>
            </w:r>
          </w:p>
          <w:p w14:paraId="541E3AD2" w14:textId="77777777" w:rsidR="00686F71" w:rsidRDefault="00686F71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gift voucher</w:t>
            </w:r>
          </w:p>
          <w:p w14:paraId="7ED9C8B7" w14:textId="6DCE6025" w:rsidR="00686F71" w:rsidRPr="00040FB7" w:rsidRDefault="00686F71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refund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F613A3" w14:textId="72F8EAA3" w:rsidR="00686F71" w:rsidRPr="00040FB7" w:rsidRDefault="00686F71" w:rsidP="00686F71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125C1122" w14:textId="746577F3" w:rsidR="00686F71" w:rsidRPr="00040FB7" w:rsidRDefault="00686F71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Payment</w:t>
            </w:r>
          </w:p>
        </w:tc>
        <w:tc>
          <w:tcPr>
            <w:tcW w:w="0" w:type="auto"/>
            <w:vAlign w:val="center"/>
          </w:tcPr>
          <w:p w14:paraId="710A12AD" w14:textId="596D459F" w:rsidR="00686F71" w:rsidRPr="00040FB7" w:rsidRDefault="00686F71" w:rsidP="00686F71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Class holds information relating to a payment (refund is a negative payment)</w:t>
            </w:r>
          </w:p>
        </w:tc>
      </w:tr>
      <w:tr w:rsidR="00320E84" w:rsidRPr="00040FB7" w14:paraId="21B5F2B9" w14:textId="77777777" w:rsidTr="00B752EB">
        <w:trPr>
          <w:trHeight w:val="375"/>
        </w:trPr>
        <w:tc>
          <w:tcPr>
            <w:tcW w:w="0" w:type="auto"/>
            <w:shd w:val="clear" w:color="auto" w:fill="auto"/>
            <w:noWrap/>
            <w:vAlign w:val="center"/>
          </w:tcPr>
          <w:p w14:paraId="4632CA5C" w14:textId="5D19C5E3" w:rsidR="00320E84" w:rsidRPr="00040FB7" w:rsidRDefault="00320E8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search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589F54E" w14:textId="2FA44967" w:rsidR="00320E84" w:rsidRDefault="00320E8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3894688F" w14:textId="4F54BA47" w:rsidR="00320E84" w:rsidRPr="00040FB7" w:rsidRDefault="00320E8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SearchResults</w:t>
            </w:r>
            <w:proofErr w:type="spellEnd"/>
          </w:p>
        </w:tc>
        <w:tc>
          <w:tcPr>
            <w:tcW w:w="0" w:type="auto"/>
            <w:vAlign w:val="center"/>
          </w:tcPr>
          <w:p w14:paraId="307C0AC5" w14:textId="3B64F95F" w:rsidR="00320E84" w:rsidRDefault="00320E84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Class holds result of an individual search</w:t>
            </w:r>
          </w:p>
        </w:tc>
      </w:tr>
      <w:tr w:rsidR="00686F71" w:rsidRPr="00040FB7" w14:paraId="3D22816D" w14:textId="77777777" w:rsidTr="003D1394">
        <w:trPr>
          <w:trHeight w:val="1182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259AFB" w14:textId="77777777" w:rsidR="00686F71" w:rsidRPr="00040FB7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criteria</w:t>
            </w:r>
          </w:p>
          <w:p w14:paraId="568032FC" w14:textId="77777777" w:rsidR="00686F71" w:rsidRPr="00040FB7" w:rsidRDefault="00686F71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number of people</w:t>
            </w:r>
          </w:p>
          <w:p w14:paraId="43A46D28" w14:textId="77777777" w:rsidR="00686F71" w:rsidRPr="00040FB7" w:rsidRDefault="00686F71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date</w:t>
            </w:r>
          </w:p>
          <w:p w14:paraId="165D4E5B" w14:textId="77777777" w:rsidR="00686F71" w:rsidRDefault="00686F71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price</w:t>
            </w:r>
          </w:p>
          <w:p w14:paraId="0211502D" w14:textId="47E5C637" w:rsidR="00CF75CD" w:rsidRPr="00040FB7" w:rsidRDefault="00CF75CD" w:rsidP="00F552D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location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3D9228" w14:textId="77777777" w:rsidR="00686F71" w:rsidRPr="00040FB7" w:rsidRDefault="00686F71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6E1CF122" w14:textId="77777777" w:rsidR="00686F71" w:rsidRPr="00040FB7" w:rsidRDefault="00686F71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675B85A2" w14:textId="41278F63" w:rsidR="00686F71" w:rsidRPr="00040FB7" w:rsidRDefault="00686F71" w:rsidP="00320E84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These are attributes of </w:t>
            </w:r>
            <w:proofErr w:type="spellStart"/>
            <w:r w:rsidR="00320E84">
              <w:rPr>
                <w:rFonts w:ascii="Calibri" w:eastAsia="Times New Roman" w:hAnsi="Calibri" w:cs="Times New Roman"/>
              </w:rPr>
              <w:t>SearchResults</w:t>
            </w:r>
            <w:proofErr w:type="spellEnd"/>
          </w:p>
        </w:tc>
      </w:tr>
      <w:tr w:rsidR="00F417D3" w:rsidRPr="00040FB7" w14:paraId="4D253763" w14:textId="77777777" w:rsidTr="003D1394">
        <w:trPr>
          <w:trHeight w:val="586"/>
        </w:trPr>
        <w:tc>
          <w:tcPr>
            <w:tcW w:w="0" w:type="auto"/>
            <w:shd w:val="clear" w:color="auto" w:fill="auto"/>
            <w:noWrap/>
            <w:vAlign w:val="center"/>
          </w:tcPr>
          <w:p w14:paraId="5ADD3741" w14:textId="37CF7BA3" w:rsidR="00F417D3" w:rsidRPr="00040FB7" w:rsidRDefault="00F417D3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review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9D8C61" w14:textId="3871EF8B" w:rsidR="00F417D3" w:rsidRDefault="00F417D3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7E1F6849" w14:textId="52D0A4EA" w:rsidR="00F417D3" w:rsidRPr="00040FB7" w:rsidRDefault="00F417D3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Review</w:t>
            </w:r>
          </w:p>
        </w:tc>
        <w:tc>
          <w:tcPr>
            <w:tcW w:w="0" w:type="auto"/>
            <w:vAlign w:val="center"/>
          </w:tcPr>
          <w:p w14:paraId="15F0ACE3" w14:textId="252D497D" w:rsidR="00F417D3" w:rsidRDefault="00F417D3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Class holds a product review</w:t>
            </w:r>
          </w:p>
        </w:tc>
      </w:tr>
      <w:tr w:rsidR="00B34634" w:rsidRPr="00040FB7" w14:paraId="33B151E0" w14:textId="77777777" w:rsidTr="003D1394">
        <w:trPr>
          <w:trHeight w:val="58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5248DE" w14:textId="77777777" w:rsidR="00B34634" w:rsidRPr="00040FB7" w:rsidRDefault="00B3463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 w:rsidRPr="00040FB7">
              <w:rPr>
                <w:rFonts w:ascii="Calibri" w:eastAsia="Times New Roman" w:hAnsi="Calibri" w:cs="Times New Roman"/>
              </w:rPr>
              <w:t>review score</w:t>
            </w:r>
          </w:p>
          <w:p w14:paraId="0CC23B8D" w14:textId="77777777" w:rsidR="00B34634" w:rsidRPr="00040FB7" w:rsidRDefault="00B34634" w:rsidP="002447E7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product rating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34DF7" w14:textId="1C1EAB04" w:rsidR="00B34634" w:rsidRPr="00040FB7" w:rsidRDefault="00CF75CD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0" w:type="auto"/>
            <w:vAlign w:val="center"/>
          </w:tcPr>
          <w:p w14:paraId="6C82C9FB" w14:textId="77777777" w:rsidR="00B34634" w:rsidRPr="00040FB7" w:rsidRDefault="00B34634" w:rsidP="00B34634">
            <w:pPr>
              <w:spacing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0" w:type="auto"/>
            <w:vAlign w:val="center"/>
          </w:tcPr>
          <w:p w14:paraId="708B866F" w14:textId="566FDE71" w:rsidR="00B34634" w:rsidRPr="00040FB7" w:rsidRDefault="00CF75CD" w:rsidP="00E25458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These are attributes of a review</w:t>
            </w:r>
          </w:p>
        </w:tc>
      </w:tr>
    </w:tbl>
    <w:p w14:paraId="344301E9" w14:textId="77777777" w:rsidR="00636534" w:rsidRDefault="00636534">
      <w:pPr>
        <w:spacing w:after="200"/>
      </w:pP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2123"/>
        <w:gridCol w:w="4962"/>
      </w:tblGrid>
      <w:tr w:rsidR="003276AC" w:rsidRPr="00636534" w14:paraId="0B249DE8" w14:textId="77777777" w:rsidTr="00636534">
        <w:trPr>
          <w:trHeight w:val="567"/>
        </w:trPr>
        <w:tc>
          <w:tcPr>
            <w:tcW w:w="1294" w:type="dxa"/>
            <w:shd w:val="clear" w:color="auto" w:fill="auto"/>
            <w:noWrap/>
            <w:vAlign w:val="center"/>
          </w:tcPr>
          <w:p w14:paraId="166D85CC" w14:textId="77777777" w:rsidR="003276AC" w:rsidRPr="00636534" w:rsidRDefault="003276AC" w:rsidP="0063653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636534">
              <w:rPr>
                <w:rFonts w:ascii="Calibri" w:eastAsia="Times New Roman" w:hAnsi="Calibri" w:cs="Times New Roman"/>
                <w:b/>
              </w:rPr>
              <w:lastRenderedPageBreak/>
              <w:t>Verb</w:t>
            </w:r>
          </w:p>
        </w:tc>
        <w:tc>
          <w:tcPr>
            <w:tcW w:w="2123" w:type="dxa"/>
            <w:vAlign w:val="center"/>
          </w:tcPr>
          <w:p w14:paraId="02B29C95" w14:textId="77777777" w:rsidR="003276AC" w:rsidRPr="00636534" w:rsidRDefault="003276AC" w:rsidP="0063653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636534">
              <w:rPr>
                <w:rFonts w:ascii="Calibri" w:eastAsia="Times New Roman" w:hAnsi="Calibri" w:cs="Times New Roman"/>
                <w:b/>
              </w:rPr>
              <w:t>Accepted as method</w:t>
            </w:r>
          </w:p>
        </w:tc>
        <w:tc>
          <w:tcPr>
            <w:tcW w:w="4962" w:type="dxa"/>
            <w:vAlign w:val="center"/>
          </w:tcPr>
          <w:p w14:paraId="192DBFD2" w14:textId="77777777" w:rsidR="003276AC" w:rsidRPr="00636534" w:rsidRDefault="003276AC" w:rsidP="00636534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</w:rPr>
            </w:pPr>
            <w:r w:rsidRPr="00636534">
              <w:rPr>
                <w:rFonts w:ascii="Calibri" w:eastAsia="Times New Roman" w:hAnsi="Calibri" w:cs="Times New Roman"/>
                <w:b/>
              </w:rPr>
              <w:t>Rationale</w:t>
            </w:r>
          </w:p>
        </w:tc>
      </w:tr>
      <w:tr w:rsidR="00636534" w:rsidRPr="003276AC" w14:paraId="66140835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45224F99" w14:textId="114CBC34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advertise</w:t>
            </w:r>
          </w:p>
        </w:tc>
        <w:tc>
          <w:tcPr>
            <w:tcW w:w="2123" w:type="dxa"/>
          </w:tcPr>
          <w:p w14:paraId="505487C2" w14:textId="451110E9" w:rsidR="00636534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No</w:t>
            </w:r>
          </w:p>
        </w:tc>
        <w:tc>
          <w:tcPr>
            <w:tcW w:w="4962" w:type="dxa"/>
          </w:tcPr>
          <w:p w14:paraId="55E8FBE3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02940D9A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6FF8FCC8" w14:textId="10DE2389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register</w:t>
            </w:r>
          </w:p>
        </w:tc>
        <w:tc>
          <w:tcPr>
            <w:tcW w:w="2123" w:type="dxa"/>
          </w:tcPr>
          <w:p w14:paraId="3E067712" w14:textId="621F3A3F" w:rsidR="00636534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1912D578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2D185C25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7324A5C1" w14:textId="416336C4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search</w:t>
            </w:r>
          </w:p>
        </w:tc>
        <w:tc>
          <w:tcPr>
            <w:tcW w:w="2123" w:type="dxa"/>
          </w:tcPr>
          <w:p w14:paraId="5FF7DD8A" w14:textId="04F263AD" w:rsidR="00636534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42FADDB6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7ABF9D89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136853D9" w14:textId="7EAC8C6A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offer</w:t>
            </w:r>
          </w:p>
        </w:tc>
        <w:tc>
          <w:tcPr>
            <w:tcW w:w="2123" w:type="dxa"/>
          </w:tcPr>
          <w:p w14:paraId="24657A49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6410FCD0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73065B26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4A3BF4FD" w14:textId="7A19839F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book</w:t>
            </w:r>
          </w:p>
        </w:tc>
        <w:tc>
          <w:tcPr>
            <w:tcW w:w="2123" w:type="dxa"/>
          </w:tcPr>
          <w:p w14:paraId="79326353" w14:textId="6E9358B2" w:rsidR="00636534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1D196A0E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5190F78D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2C211682" w14:textId="47B419D6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pay</w:t>
            </w:r>
          </w:p>
        </w:tc>
        <w:tc>
          <w:tcPr>
            <w:tcW w:w="2123" w:type="dxa"/>
          </w:tcPr>
          <w:p w14:paraId="0C6936BF" w14:textId="3F0ECF58" w:rsidR="00636534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3B65F5BC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1613B" w:rsidRPr="003276AC" w14:paraId="388BD793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  <w:hideMark/>
          </w:tcPr>
          <w:p w14:paraId="16CA83C2" w14:textId="7E82B8F3" w:rsidR="00D1613B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rate</w:t>
            </w:r>
          </w:p>
        </w:tc>
        <w:tc>
          <w:tcPr>
            <w:tcW w:w="2123" w:type="dxa"/>
          </w:tcPr>
          <w:p w14:paraId="722D5EF9" w14:textId="74536586" w:rsidR="00D1613B" w:rsidRPr="003276AC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51A16AD2" w14:textId="77777777" w:rsidR="00D1613B" w:rsidRPr="003276AC" w:rsidRDefault="00D1613B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651020EB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3BD24401" w14:textId="18384AEE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review</w:t>
            </w:r>
          </w:p>
        </w:tc>
        <w:tc>
          <w:tcPr>
            <w:tcW w:w="2123" w:type="dxa"/>
          </w:tcPr>
          <w:p w14:paraId="0C87AF43" w14:textId="77777777" w:rsidR="00636534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4C5B4919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4CC09B0D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04335E4A" w14:textId="30A2DC36" w:rsidR="00636534" w:rsidRDefault="000737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</w:t>
            </w:r>
            <w:r w:rsidR="00636534">
              <w:rPr>
                <w:rFonts w:ascii="Calibri" w:hAnsi="Calibri"/>
              </w:rPr>
              <w:t>urchase</w:t>
            </w:r>
          </w:p>
        </w:tc>
        <w:tc>
          <w:tcPr>
            <w:tcW w:w="2123" w:type="dxa"/>
          </w:tcPr>
          <w:p w14:paraId="41B4DFF3" w14:textId="77777777" w:rsidR="00636534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5300476A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289C52BA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1A993FB8" w14:textId="79FC6CD4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filter</w:t>
            </w:r>
          </w:p>
        </w:tc>
        <w:tc>
          <w:tcPr>
            <w:tcW w:w="2123" w:type="dxa"/>
          </w:tcPr>
          <w:p w14:paraId="042E2A5F" w14:textId="6B2740A6" w:rsidR="00636534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7A1C3EA6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5FEEEC09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03C82663" w14:textId="1BBD7C73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Handle</w:t>
            </w:r>
          </w:p>
        </w:tc>
        <w:tc>
          <w:tcPr>
            <w:tcW w:w="2123" w:type="dxa"/>
          </w:tcPr>
          <w:p w14:paraId="307560BC" w14:textId="77777777" w:rsidR="00636534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220CCBB0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400BF85D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7556FF8E" w14:textId="6308B931" w:rsidR="00636534" w:rsidRDefault="0007377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</w:t>
            </w:r>
            <w:r w:rsidR="00636534">
              <w:rPr>
                <w:rFonts w:ascii="Calibri" w:hAnsi="Calibri"/>
              </w:rPr>
              <w:t>iew</w:t>
            </w:r>
          </w:p>
        </w:tc>
        <w:tc>
          <w:tcPr>
            <w:tcW w:w="2123" w:type="dxa"/>
          </w:tcPr>
          <w:p w14:paraId="2596E612" w14:textId="714B8D5A" w:rsidR="00636534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29050134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636534" w:rsidRPr="003276AC" w14:paraId="22B06BEC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0C5D0164" w14:textId="2EB18D0A" w:rsidR="00636534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cancel</w:t>
            </w:r>
          </w:p>
        </w:tc>
        <w:tc>
          <w:tcPr>
            <w:tcW w:w="2123" w:type="dxa"/>
          </w:tcPr>
          <w:p w14:paraId="670B199D" w14:textId="3C11A0D3" w:rsidR="00636534" w:rsidRDefault="0007377A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Yes</w:t>
            </w:r>
          </w:p>
        </w:tc>
        <w:tc>
          <w:tcPr>
            <w:tcW w:w="4962" w:type="dxa"/>
          </w:tcPr>
          <w:p w14:paraId="2FE29665" w14:textId="77777777" w:rsidR="00636534" w:rsidRPr="003276AC" w:rsidRDefault="00636534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1613B" w:rsidRPr="003276AC" w14:paraId="6A5C779C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67DA01B6" w14:textId="6DE59705" w:rsidR="00D1613B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</w:t>
            </w:r>
          </w:p>
        </w:tc>
        <w:tc>
          <w:tcPr>
            <w:tcW w:w="2123" w:type="dxa"/>
          </w:tcPr>
          <w:p w14:paraId="31807EC1" w14:textId="04208B5E" w:rsidR="00D1613B" w:rsidRPr="003276AC" w:rsidRDefault="00D1613B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298B9193" w14:textId="77777777" w:rsidR="00D1613B" w:rsidRPr="003276AC" w:rsidRDefault="00D1613B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D1613B" w:rsidRPr="003276AC" w14:paraId="18242FD4" w14:textId="77777777" w:rsidTr="00636534">
        <w:trPr>
          <w:trHeight w:val="288"/>
        </w:trPr>
        <w:tc>
          <w:tcPr>
            <w:tcW w:w="1294" w:type="dxa"/>
            <w:shd w:val="clear" w:color="auto" w:fill="auto"/>
            <w:noWrap/>
            <w:vAlign w:val="bottom"/>
          </w:tcPr>
          <w:p w14:paraId="78659940" w14:textId="5C236D47" w:rsidR="00D1613B" w:rsidRDefault="0063653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opt out</w:t>
            </w:r>
          </w:p>
        </w:tc>
        <w:tc>
          <w:tcPr>
            <w:tcW w:w="2123" w:type="dxa"/>
          </w:tcPr>
          <w:p w14:paraId="6CB51692" w14:textId="77777777" w:rsidR="00D1613B" w:rsidRPr="003276AC" w:rsidRDefault="00D1613B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962" w:type="dxa"/>
          </w:tcPr>
          <w:p w14:paraId="7A2FD5A6" w14:textId="77777777" w:rsidR="00D1613B" w:rsidRPr="003276AC" w:rsidRDefault="00D1613B" w:rsidP="003276AC">
            <w:pPr>
              <w:spacing w:line="240" w:lineRule="auto"/>
              <w:rPr>
                <w:rFonts w:ascii="Calibri" w:eastAsia="Times New Roman" w:hAnsi="Calibri" w:cs="Times New Roman"/>
              </w:rPr>
            </w:pPr>
          </w:p>
        </w:tc>
      </w:tr>
    </w:tbl>
    <w:p w14:paraId="47E55125" w14:textId="77777777" w:rsidR="00ED3673" w:rsidRPr="00181673" w:rsidRDefault="00ED3673" w:rsidP="00181673"/>
    <w:sectPr w:rsidR="00ED3673" w:rsidRPr="00181673" w:rsidSect="003D139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73"/>
    <w:rsid w:val="0000084A"/>
    <w:rsid w:val="00012378"/>
    <w:rsid w:val="0001665A"/>
    <w:rsid w:val="00017D71"/>
    <w:rsid w:val="000400A7"/>
    <w:rsid w:val="00040FB7"/>
    <w:rsid w:val="0007377A"/>
    <w:rsid w:val="000804D7"/>
    <w:rsid w:val="000809B1"/>
    <w:rsid w:val="00091AF6"/>
    <w:rsid w:val="000C67EF"/>
    <w:rsid w:val="000D4C3D"/>
    <w:rsid w:val="000E0EAA"/>
    <w:rsid w:val="000F3292"/>
    <w:rsid w:val="000F58C1"/>
    <w:rsid w:val="001171DB"/>
    <w:rsid w:val="00163293"/>
    <w:rsid w:val="00181673"/>
    <w:rsid w:val="00182F59"/>
    <w:rsid w:val="001947C5"/>
    <w:rsid w:val="001963C1"/>
    <w:rsid w:val="001B5D48"/>
    <w:rsid w:val="001E3276"/>
    <w:rsid w:val="002447E7"/>
    <w:rsid w:val="002A4755"/>
    <w:rsid w:val="002F7C7F"/>
    <w:rsid w:val="00320E84"/>
    <w:rsid w:val="003276AC"/>
    <w:rsid w:val="00351990"/>
    <w:rsid w:val="00364467"/>
    <w:rsid w:val="003645B2"/>
    <w:rsid w:val="00376500"/>
    <w:rsid w:val="00386002"/>
    <w:rsid w:val="003A4DB1"/>
    <w:rsid w:val="003B793C"/>
    <w:rsid w:val="003D1394"/>
    <w:rsid w:val="003D2D35"/>
    <w:rsid w:val="003E2B64"/>
    <w:rsid w:val="00404884"/>
    <w:rsid w:val="00406AAA"/>
    <w:rsid w:val="004253CB"/>
    <w:rsid w:val="00453678"/>
    <w:rsid w:val="00471C95"/>
    <w:rsid w:val="005808A3"/>
    <w:rsid w:val="00587DB2"/>
    <w:rsid w:val="005D1A4A"/>
    <w:rsid w:val="00602F42"/>
    <w:rsid w:val="006131BA"/>
    <w:rsid w:val="00613FFE"/>
    <w:rsid w:val="00630A57"/>
    <w:rsid w:val="00636534"/>
    <w:rsid w:val="006552AC"/>
    <w:rsid w:val="00661D66"/>
    <w:rsid w:val="00686F71"/>
    <w:rsid w:val="00694ED4"/>
    <w:rsid w:val="006E27CA"/>
    <w:rsid w:val="007445CF"/>
    <w:rsid w:val="007573EB"/>
    <w:rsid w:val="00766F33"/>
    <w:rsid w:val="00776911"/>
    <w:rsid w:val="0078356A"/>
    <w:rsid w:val="007951CA"/>
    <w:rsid w:val="007D323E"/>
    <w:rsid w:val="008131DA"/>
    <w:rsid w:val="00823F2B"/>
    <w:rsid w:val="008524B8"/>
    <w:rsid w:val="00886423"/>
    <w:rsid w:val="00970EE4"/>
    <w:rsid w:val="00997E04"/>
    <w:rsid w:val="009F0ECD"/>
    <w:rsid w:val="00A0247C"/>
    <w:rsid w:val="00A05D65"/>
    <w:rsid w:val="00A36F95"/>
    <w:rsid w:val="00A53157"/>
    <w:rsid w:val="00A541AA"/>
    <w:rsid w:val="00AC12E6"/>
    <w:rsid w:val="00AD063C"/>
    <w:rsid w:val="00B25046"/>
    <w:rsid w:val="00B34634"/>
    <w:rsid w:val="00B4048F"/>
    <w:rsid w:val="00B47B84"/>
    <w:rsid w:val="00B725F9"/>
    <w:rsid w:val="00B752EB"/>
    <w:rsid w:val="00BB3A64"/>
    <w:rsid w:val="00C02724"/>
    <w:rsid w:val="00C714CE"/>
    <w:rsid w:val="00C874DA"/>
    <w:rsid w:val="00C93EF5"/>
    <w:rsid w:val="00CA4E70"/>
    <w:rsid w:val="00CC0E63"/>
    <w:rsid w:val="00CD569C"/>
    <w:rsid w:val="00CF75CD"/>
    <w:rsid w:val="00D1613B"/>
    <w:rsid w:val="00D9456A"/>
    <w:rsid w:val="00DF6106"/>
    <w:rsid w:val="00E145E1"/>
    <w:rsid w:val="00E25458"/>
    <w:rsid w:val="00E2721F"/>
    <w:rsid w:val="00EC7370"/>
    <w:rsid w:val="00ED1B55"/>
    <w:rsid w:val="00ED3673"/>
    <w:rsid w:val="00ED5608"/>
    <w:rsid w:val="00EE627C"/>
    <w:rsid w:val="00F3739F"/>
    <w:rsid w:val="00F417D3"/>
    <w:rsid w:val="00FC2D4D"/>
    <w:rsid w:val="00FE0A77"/>
    <w:rsid w:val="00FF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63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63"/>
    <w:rPr>
      <w:rFonts w:ascii="Tahoma" w:eastAsia="Arial" w:hAnsi="Tahoma" w:cs="Tahoma"/>
      <w:color w:val="000000"/>
      <w:sz w:val="16"/>
      <w:szCs w:val="16"/>
      <w:lang w:eastAsia="en-GB"/>
    </w:rPr>
  </w:style>
  <w:style w:type="paragraph" w:styleId="Revision">
    <w:name w:val="Revision"/>
    <w:hidden/>
    <w:uiPriority w:val="99"/>
    <w:semiHidden/>
    <w:rsid w:val="00CC0E6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63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E63"/>
    <w:rPr>
      <w:rFonts w:ascii="Tahoma" w:eastAsia="Arial" w:hAnsi="Tahoma" w:cs="Tahoma"/>
      <w:color w:val="000000"/>
      <w:sz w:val="16"/>
      <w:szCs w:val="16"/>
      <w:lang w:eastAsia="en-GB"/>
    </w:rPr>
  </w:style>
  <w:style w:type="paragraph" w:styleId="Revision">
    <w:name w:val="Revision"/>
    <w:hidden/>
    <w:uiPriority w:val="99"/>
    <w:semiHidden/>
    <w:rsid w:val="00CC0E6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B0A0E-F59B-4A1C-80FA-E7DE4D6C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Sewards</dc:creator>
  <cp:lastModifiedBy>Julie Sewards</cp:lastModifiedBy>
  <cp:revision>7</cp:revision>
  <cp:lastPrinted>2014-03-31T17:00:00Z</cp:lastPrinted>
  <dcterms:created xsi:type="dcterms:W3CDTF">2014-03-31T16:37:00Z</dcterms:created>
  <dcterms:modified xsi:type="dcterms:W3CDTF">2014-04-03T21:26:00Z</dcterms:modified>
</cp:coreProperties>
</file>